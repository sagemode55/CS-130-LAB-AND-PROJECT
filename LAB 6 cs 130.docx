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ED1D" w14:textId="3F38E635" w:rsidR="00795520" w:rsidRDefault="00795520" w:rsidP="00795520">
      <w:pPr>
        <w:spacing w:line="480" w:lineRule="auto"/>
      </w:pPr>
      <w:proofErr w:type="spellStart"/>
      <w:r>
        <w:t>Sittthiphol</w:t>
      </w:r>
      <w:proofErr w:type="spellEnd"/>
      <w:r>
        <w:t xml:space="preserve"> Yuwanaboon</w:t>
      </w:r>
    </w:p>
    <w:p w14:paraId="04E45F51" w14:textId="1A469DF2" w:rsidR="00795520" w:rsidRDefault="00795520" w:rsidP="00795520">
      <w:pPr>
        <w:spacing w:line="480" w:lineRule="auto"/>
      </w:pPr>
      <w:r>
        <w:t xml:space="preserve">John </w:t>
      </w:r>
      <w:proofErr w:type="spellStart"/>
      <w:r>
        <w:t>Oneal</w:t>
      </w:r>
      <w:proofErr w:type="spellEnd"/>
      <w:r>
        <w:t xml:space="preserve"> </w:t>
      </w:r>
    </w:p>
    <w:p w14:paraId="2225FF6B" w14:textId="4761499C" w:rsidR="00795520" w:rsidRDefault="00795520" w:rsidP="00795520">
      <w:pPr>
        <w:spacing w:line="480" w:lineRule="auto"/>
      </w:pPr>
      <w:r>
        <w:t>CS 130</w:t>
      </w:r>
    </w:p>
    <w:p w14:paraId="7A51B7F1" w14:textId="461667A2" w:rsidR="00795520" w:rsidRDefault="00795520" w:rsidP="00795520">
      <w:pPr>
        <w:spacing w:line="480" w:lineRule="auto"/>
      </w:pPr>
      <w:r>
        <w:t>4 May 2021</w:t>
      </w:r>
    </w:p>
    <w:p w14:paraId="0E0CC279" w14:textId="6D3D1BDD" w:rsidR="00931027" w:rsidRDefault="007E07F8" w:rsidP="00795520">
      <w:pPr>
        <w:ind w:left="3600" w:firstLine="720"/>
      </w:pPr>
      <w:r>
        <w:t>LAB 6</w:t>
      </w:r>
    </w:p>
    <w:p w14:paraId="417BABBC" w14:textId="40781A32" w:rsidR="007E07F8" w:rsidRDefault="007E07F8"/>
    <w:p w14:paraId="5A91D444" w14:textId="77777777" w:rsidR="007E07F8" w:rsidRDefault="007E07F8"/>
    <w:p w14:paraId="5CE1F0F2" w14:textId="6CAE310C" w:rsidR="007E07F8" w:rsidRDefault="007E07F8">
      <w:r>
        <w:t>Part A</w:t>
      </w:r>
    </w:p>
    <w:p w14:paraId="719C9956" w14:textId="27892852" w:rsidR="007E07F8" w:rsidRDefault="007E07F8">
      <w:pPr>
        <w:rPr>
          <w:sz w:val="23"/>
          <w:szCs w:val="23"/>
        </w:rPr>
      </w:pPr>
      <w:r>
        <w:rPr>
          <w:sz w:val="23"/>
          <w:szCs w:val="23"/>
        </w:rPr>
        <w:t>6502, Multiplying with the add and shift algorithm</w:t>
      </w:r>
    </w:p>
    <w:p w14:paraId="53DC8FAE" w14:textId="4F80E166" w:rsidR="007E07F8" w:rsidRDefault="007E07F8">
      <w:pPr>
        <w:rPr>
          <w:sz w:val="23"/>
          <w:szCs w:val="23"/>
        </w:rPr>
      </w:pPr>
    </w:p>
    <w:p w14:paraId="1E53E212" w14:textId="788EA854" w:rsidR="007E07F8" w:rsidRDefault="007E07F8" w:rsidP="007E07F8">
      <w:pPr>
        <w:pStyle w:val="ListParagraph"/>
        <w:numPr>
          <w:ilvl w:val="0"/>
          <w:numId w:val="1"/>
        </w:numPr>
      </w:pPr>
      <w:r w:rsidRPr="007E07F8">
        <w:t>Test with 0x5 &amp; 0x20 and print screen at the end. Label it PtA1. What was the answer?</w:t>
      </w:r>
      <w:r>
        <w:t xml:space="preserve">   0xA0</w:t>
      </w:r>
    </w:p>
    <w:p w14:paraId="681CCD7B" w14:textId="13DC9248" w:rsidR="007E07F8" w:rsidRDefault="007E07F8" w:rsidP="007E07F8">
      <w:pPr>
        <w:pStyle w:val="ListParagraph"/>
        <w:ind w:left="1080"/>
      </w:pPr>
      <w:r>
        <w:rPr>
          <w:noProof/>
        </w:rPr>
        <w:drawing>
          <wp:inline distT="0" distB="0" distL="0" distR="0" wp14:anchorId="4F7DE98D" wp14:editId="2CF39233">
            <wp:extent cx="5731510" cy="4691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A010" w14:textId="49B1E7E3" w:rsidR="007E07F8" w:rsidRDefault="007E07F8" w:rsidP="007E07F8">
      <w:pPr>
        <w:pStyle w:val="ListParagraph"/>
        <w:ind w:left="1080"/>
        <w:jc w:val="center"/>
      </w:pPr>
      <w:r>
        <w:t>Figure. PtA1</w:t>
      </w:r>
    </w:p>
    <w:p w14:paraId="4919C901" w14:textId="77777777" w:rsidR="007E07F8" w:rsidRDefault="007E07F8">
      <w:r>
        <w:br w:type="page"/>
      </w:r>
    </w:p>
    <w:p w14:paraId="49D69F81" w14:textId="77777777" w:rsidR="007E07F8" w:rsidRDefault="007E07F8" w:rsidP="007E07F8">
      <w:pPr>
        <w:pStyle w:val="ListParagraph"/>
        <w:ind w:left="1080"/>
        <w:jc w:val="center"/>
      </w:pPr>
    </w:p>
    <w:p w14:paraId="00EA1DFC" w14:textId="77777777" w:rsidR="007E07F8" w:rsidRDefault="007E07F8" w:rsidP="007E07F8"/>
    <w:p w14:paraId="5DD45A29" w14:textId="6FAC8C3F" w:rsidR="007E07F8" w:rsidRDefault="007E07F8" w:rsidP="007E07F8">
      <w:pPr>
        <w:pStyle w:val="ListParagraph"/>
        <w:numPr>
          <w:ilvl w:val="0"/>
          <w:numId w:val="1"/>
        </w:numPr>
      </w:pPr>
      <w:r w:rsidRPr="007E07F8">
        <w:t xml:space="preserve">Test with 0x3 &amp; 0x20 and print screen at the end. Label it PtA2. What was the answer? </w:t>
      </w:r>
      <w:r>
        <w:t>0x60</w:t>
      </w:r>
    </w:p>
    <w:p w14:paraId="2D1B6E49" w14:textId="22B451CA" w:rsidR="007E07F8" w:rsidRDefault="007E07F8" w:rsidP="007E07F8">
      <w:r>
        <w:rPr>
          <w:noProof/>
        </w:rPr>
        <w:drawing>
          <wp:inline distT="0" distB="0" distL="0" distR="0" wp14:anchorId="4645C55B" wp14:editId="22D00DF6">
            <wp:extent cx="5731510" cy="3496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E6F" w14:textId="7D410786" w:rsidR="007E07F8" w:rsidRDefault="007E07F8" w:rsidP="007E07F8">
      <w:pPr>
        <w:jc w:val="center"/>
      </w:pPr>
      <w:r>
        <w:t>Figure. PtA2</w:t>
      </w:r>
    </w:p>
    <w:p w14:paraId="42CA898E" w14:textId="6F0BD963" w:rsidR="007E07F8" w:rsidRDefault="007E07F8" w:rsidP="007E07F8">
      <w:pPr>
        <w:jc w:val="center"/>
      </w:pPr>
    </w:p>
    <w:p w14:paraId="349F8BC6" w14:textId="7F50BE1E" w:rsidR="007E07F8" w:rsidRDefault="007E07F8" w:rsidP="007E07F8">
      <w:pPr>
        <w:pStyle w:val="ListParagraph"/>
        <w:numPr>
          <w:ilvl w:val="0"/>
          <w:numId w:val="1"/>
        </w:numPr>
      </w:pPr>
      <w:r w:rsidRPr="007E07F8">
        <w:t>Test with 0x8 &amp; 0x31 and print screen at the end. Label it PtA3. What was the answer?</w:t>
      </w:r>
      <w:r>
        <w:t xml:space="preserve"> 0xFF</w:t>
      </w:r>
    </w:p>
    <w:p w14:paraId="269011BE" w14:textId="6747478B" w:rsidR="007E07F8" w:rsidRDefault="007E07F8" w:rsidP="007E07F8">
      <w:pPr>
        <w:ind w:left="360"/>
      </w:pPr>
      <w:r>
        <w:rPr>
          <w:noProof/>
        </w:rPr>
        <w:drawing>
          <wp:inline distT="0" distB="0" distL="0" distR="0" wp14:anchorId="10B0A308" wp14:editId="02C8AAA6">
            <wp:extent cx="5731510" cy="3535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83E7" w14:textId="3C959DD0" w:rsidR="007E07F8" w:rsidRDefault="007E07F8" w:rsidP="007E07F8">
      <w:pPr>
        <w:ind w:left="360"/>
        <w:jc w:val="center"/>
      </w:pPr>
      <w:r>
        <w:t>Figure PtA3</w:t>
      </w:r>
    </w:p>
    <w:p w14:paraId="52D4161E" w14:textId="23187037" w:rsidR="007E07F8" w:rsidRDefault="007E07F8" w:rsidP="007E07F8">
      <w:pPr>
        <w:ind w:left="360"/>
      </w:pPr>
      <w:r>
        <w:lastRenderedPageBreak/>
        <w:t>Code:</w:t>
      </w:r>
    </w:p>
    <w:p w14:paraId="4A6BA2DF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LDA #$5</w:t>
      </w:r>
      <w:r w:rsidRPr="007E07F8">
        <w:rPr>
          <w:color w:val="FF0000"/>
        </w:rPr>
        <w:tab/>
      </w:r>
      <w:r w:rsidRPr="007E07F8">
        <w:rPr>
          <w:color w:val="FF0000"/>
        </w:rPr>
        <w:tab/>
        <w:t>; multiplicand</w:t>
      </w:r>
    </w:p>
    <w:p w14:paraId="1E54334F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STA $700</w:t>
      </w:r>
      <w:r w:rsidRPr="007E07F8">
        <w:rPr>
          <w:color w:val="FF0000"/>
        </w:rPr>
        <w:tab/>
        <w:t>; save multiplicand</w:t>
      </w:r>
    </w:p>
    <w:p w14:paraId="1F411F90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LDX #$20</w:t>
      </w:r>
      <w:r w:rsidRPr="007E07F8">
        <w:rPr>
          <w:color w:val="FF0000"/>
        </w:rPr>
        <w:tab/>
        <w:t>; multiplier</w:t>
      </w:r>
    </w:p>
    <w:p w14:paraId="2064A431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STX $701</w:t>
      </w:r>
    </w:p>
    <w:p w14:paraId="4FFBAD36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LDA #0</w:t>
      </w:r>
      <w:r w:rsidRPr="007E07F8">
        <w:rPr>
          <w:color w:val="FF0000"/>
        </w:rPr>
        <w:tab/>
      </w:r>
      <w:r w:rsidRPr="007E07F8">
        <w:rPr>
          <w:color w:val="FF0000"/>
        </w:rPr>
        <w:tab/>
        <w:t>; result = 0</w:t>
      </w:r>
    </w:p>
    <w:p w14:paraId="0530E06A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</w:r>
    </w:p>
    <w:p w14:paraId="3F1DF649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>loop:</w:t>
      </w:r>
    </w:p>
    <w:p w14:paraId="7B7E15B3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CLC</w:t>
      </w:r>
      <w:r w:rsidRPr="007E07F8">
        <w:rPr>
          <w:color w:val="FF0000"/>
        </w:rPr>
        <w:tab/>
      </w:r>
      <w:r w:rsidRPr="007E07F8">
        <w:rPr>
          <w:color w:val="FF0000"/>
        </w:rPr>
        <w:tab/>
      </w:r>
    </w:p>
    <w:p w14:paraId="2F13634C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ROR $701</w:t>
      </w:r>
      <w:r w:rsidRPr="007E07F8">
        <w:rPr>
          <w:color w:val="FF0000"/>
        </w:rPr>
        <w:tab/>
        <w:t>; shift multiplier to the right by 1-bit</w:t>
      </w:r>
    </w:p>
    <w:p w14:paraId="15D52A69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BCC skip</w:t>
      </w:r>
      <w:r w:rsidRPr="007E07F8">
        <w:rPr>
          <w:color w:val="FF0000"/>
        </w:rPr>
        <w:tab/>
        <w:t>; skip addition if bit is zero</w:t>
      </w:r>
    </w:p>
    <w:p w14:paraId="2DC8C2C8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CLC</w:t>
      </w:r>
    </w:p>
    <w:p w14:paraId="09E534D2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ADC $700</w:t>
      </w:r>
      <w:r w:rsidRPr="007E07F8">
        <w:rPr>
          <w:color w:val="FF0000"/>
        </w:rPr>
        <w:tab/>
        <w:t>; add multiplicand to result</w:t>
      </w:r>
    </w:p>
    <w:p w14:paraId="39281EAD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BCS error</w:t>
      </w:r>
      <w:r w:rsidRPr="007E07F8">
        <w:rPr>
          <w:color w:val="FF0000"/>
        </w:rPr>
        <w:tab/>
        <w:t xml:space="preserve">; if carry </w:t>
      </w:r>
      <w:proofErr w:type="spellStart"/>
      <w:r w:rsidRPr="007E07F8">
        <w:rPr>
          <w:color w:val="FF0000"/>
        </w:rPr>
        <w:t>occured</w:t>
      </w:r>
      <w:proofErr w:type="spellEnd"/>
      <w:r w:rsidRPr="007E07F8">
        <w:rPr>
          <w:color w:val="FF0000"/>
        </w:rPr>
        <w:t>, then result is more than 8 bits, so result = -1</w:t>
      </w:r>
    </w:p>
    <w:p w14:paraId="532DAA23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>skip:</w:t>
      </w:r>
      <w:r w:rsidRPr="007E07F8">
        <w:rPr>
          <w:color w:val="FF0000"/>
        </w:rPr>
        <w:tab/>
      </w:r>
    </w:p>
    <w:p w14:paraId="19E4F202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LDY $701</w:t>
      </w:r>
    </w:p>
    <w:p w14:paraId="7F2502C6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BEQ done</w:t>
      </w:r>
      <w:r w:rsidRPr="007E07F8">
        <w:rPr>
          <w:color w:val="FF0000"/>
        </w:rPr>
        <w:tab/>
        <w:t>; exit if multiplier is zero, if carry is zero after ROR instruction,</w:t>
      </w:r>
    </w:p>
    <w:p w14:paraId="49E87425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CLC</w:t>
      </w:r>
      <w:r w:rsidRPr="007E07F8">
        <w:rPr>
          <w:color w:val="FF0000"/>
        </w:rPr>
        <w:tab/>
      </w:r>
      <w:r w:rsidRPr="007E07F8">
        <w:rPr>
          <w:color w:val="FF0000"/>
        </w:rPr>
        <w:tab/>
      </w:r>
      <w:r w:rsidRPr="007E07F8">
        <w:rPr>
          <w:color w:val="FF0000"/>
        </w:rPr>
        <w:tab/>
        <w:t>; it comes to BEQ instruction, where it checks zero flag of the multiplier</w:t>
      </w:r>
    </w:p>
    <w:p w14:paraId="75BC7FFD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ROL $700</w:t>
      </w:r>
      <w:r w:rsidRPr="007E07F8">
        <w:rPr>
          <w:color w:val="FF0000"/>
        </w:rPr>
        <w:tab/>
        <w:t>; shift multiplicand to the left by 1-bit</w:t>
      </w:r>
    </w:p>
    <w:p w14:paraId="5B86F0DD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BCS error</w:t>
      </w:r>
      <w:r w:rsidRPr="007E07F8">
        <w:rPr>
          <w:color w:val="FF0000"/>
        </w:rPr>
        <w:tab/>
        <w:t>; more than 8-bit</w:t>
      </w:r>
    </w:p>
    <w:p w14:paraId="62D3341C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JMP loop</w:t>
      </w:r>
    </w:p>
    <w:p w14:paraId="5B83109A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>error:</w:t>
      </w:r>
    </w:p>
    <w:p w14:paraId="4E20DC81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LDA #$FF</w:t>
      </w:r>
      <w:r w:rsidRPr="007E07F8">
        <w:rPr>
          <w:color w:val="FF0000"/>
        </w:rPr>
        <w:tab/>
        <w:t>; result = -1</w:t>
      </w:r>
    </w:p>
    <w:p w14:paraId="5DB824AB" w14:textId="77777777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>done:</w:t>
      </w:r>
    </w:p>
    <w:p w14:paraId="7B95B7EE" w14:textId="7C638BDC" w:rsidR="007E07F8" w:rsidRPr="007E07F8" w:rsidRDefault="007E07F8" w:rsidP="007E07F8">
      <w:pPr>
        <w:ind w:left="360"/>
        <w:rPr>
          <w:color w:val="FF0000"/>
        </w:rPr>
      </w:pPr>
      <w:r w:rsidRPr="007E07F8">
        <w:rPr>
          <w:color w:val="FF0000"/>
        </w:rPr>
        <w:tab/>
        <w:t>BRK</w:t>
      </w:r>
    </w:p>
    <w:p w14:paraId="40A60835" w14:textId="77777777" w:rsidR="007E07F8" w:rsidRDefault="007E07F8" w:rsidP="007E07F8">
      <w:pPr>
        <w:ind w:left="360"/>
      </w:pPr>
    </w:p>
    <w:p w14:paraId="28A40C3C" w14:textId="77777777" w:rsidR="007E07F8" w:rsidRDefault="007E07F8" w:rsidP="007E07F8">
      <w:pPr>
        <w:ind w:left="360"/>
      </w:pPr>
    </w:p>
    <w:p w14:paraId="30780A9B" w14:textId="77777777" w:rsidR="00B556D6" w:rsidRDefault="00B556D6">
      <w:r>
        <w:br w:type="page"/>
      </w:r>
    </w:p>
    <w:p w14:paraId="29945A25" w14:textId="14057577" w:rsidR="007E07F8" w:rsidRDefault="007E07F8" w:rsidP="007E07F8">
      <w:pPr>
        <w:ind w:left="360"/>
      </w:pPr>
      <w:r>
        <w:lastRenderedPageBreak/>
        <w:t>Part B</w:t>
      </w:r>
    </w:p>
    <w:p w14:paraId="48DE2ECD" w14:textId="3B530F00" w:rsidR="007E07F8" w:rsidRDefault="007E07F8" w:rsidP="007E07F8">
      <w:pPr>
        <w:ind w:left="360"/>
      </w:pPr>
      <w:r w:rsidRPr="007E07F8">
        <w:t>ARM, Multiplying with the add and shift algorithm</w:t>
      </w:r>
    </w:p>
    <w:p w14:paraId="7C73551D" w14:textId="6F954772" w:rsidR="007E07F8" w:rsidRDefault="007E07F8" w:rsidP="007E07F8">
      <w:pPr>
        <w:ind w:left="360"/>
      </w:pPr>
    </w:p>
    <w:p w14:paraId="4CE2E1D1" w14:textId="363535CF" w:rsidR="007E07F8" w:rsidRDefault="007E07F8" w:rsidP="007E07F8">
      <w:pPr>
        <w:pStyle w:val="ListParagraph"/>
        <w:numPr>
          <w:ilvl w:val="0"/>
          <w:numId w:val="2"/>
        </w:numPr>
      </w:pPr>
      <w:r w:rsidRPr="007E07F8">
        <w:t>Use 123657 and 8. Label the screenshot PtB1</w:t>
      </w:r>
    </w:p>
    <w:p w14:paraId="325E06B7" w14:textId="0857412B" w:rsidR="00BF262C" w:rsidRDefault="00BF262C" w:rsidP="00BF262C">
      <w:pPr>
        <w:pStyle w:val="ListParagraph"/>
        <w:ind w:left="-284"/>
      </w:pPr>
      <w:r>
        <w:rPr>
          <w:noProof/>
        </w:rPr>
        <w:drawing>
          <wp:inline distT="0" distB="0" distL="0" distR="0" wp14:anchorId="47CC68DD" wp14:editId="58491FD6">
            <wp:extent cx="57315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BBBB" w14:textId="28AE2241" w:rsidR="00BF262C" w:rsidRDefault="00BF262C" w:rsidP="00BF262C">
      <w:pPr>
        <w:pStyle w:val="ListParagraph"/>
        <w:ind w:left="0"/>
        <w:jc w:val="center"/>
      </w:pPr>
      <w:r>
        <w:t>Figure PtB1</w:t>
      </w:r>
    </w:p>
    <w:p w14:paraId="7E2673F7" w14:textId="4A509CE2" w:rsidR="007E07F8" w:rsidRDefault="007E07F8" w:rsidP="007E07F8">
      <w:pPr>
        <w:pStyle w:val="ListParagraph"/>
        <w:numPr>
          <w:ilvl w:val="0"/>
          <w:numId w:val="2"/>
        </w:numPr>
      </w:pPr>
      <w:r w:rsidRPr="007E07F8">
        <w:t>Use 9,000,000,657,839,333,222 and 2. Label the screenshot PtB2</w:t>
      </w:r>
    </w:p>
    <w:p w14:paraId="119F5EB3" w14:textId="75DA23F6" w:rsidR="00BF262C" w:rsidRDefault="00BF262C" w:rsidP="00BF262C">
      <w:r>
        <w:rPr>
          <w:noProof/>
        </w:rPr>
        <w:drawing>
          <wp:inline distT="0" distB="0" distL="0" distR="0" wp14:anchorId="4D953762" wp14:editId="667D740E">
            <wp:extent cx="5731510" cy="2280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7D44" w14:textId="7196B8FE" w:rsidR="00BF262C" w:rsidRDefault="00BF262C" w:rsidP="00BF262C">
      <w:pPr>
        <w:jc w:val="center"/>
      </w:pPr>
      <w:r>
        <w:t>Figure PtB2</w:t>
      </w:r>
    </w:p>
    <w:p w14:paraId="3E43D332" w14:textId="77777777" w:rsidR="00BF262C" w:rsidRDefault="00BF262C" w:rsidP="00BF262C">
      <w:pPr>
        <w:jc w:val="center"/>
      </w:pPr>
    </w:p>
    <w:p w14:paraId="7596C3AC" w14:textId="77777777" w:rsidR="00B556D6" w:rsidRDefault="00B556D6">
      <w:r>
        <w:br w:type="page"/>
      </w:r>
    </w:p>
    <w:p w14:paraId="63ACA1A4" w14:textId="083BB4E1" w:rsidR="007E07F8" w:rsidRDefault="007E07F8" w:rsidP="007E07F8">
      <w:pPr>
        <w:pStyle w:val="ListParagraph"/>
        <w:numPr>
          <w:ilvl w:val="0"/>
          <w:numId w:val="2"/>
        </w:numPr>
      </w:pPr>
      <w:r w:rsidRPr="007E07F8">
        <w:lastRenderedPageBreak/>
        <w:t>Use 123,700,00 and 11,777. Label the screenshot PtB3.</w:t>
      </w:r>
    </w:p>
    <w:p w14:paraId="3CDDBB6F" w14:textId="124C7D74" w:rsidR="00BF262C" w:rsidRDefault="00BF262C" w:rsidP="00BF262C">
      <w:r>
        <w:rPr>
          <w:noProof/>
        </w:rPr>
        <w:drawing>
          <wp:inline distT="0" distB="0" distL="0" distR="0" wp14:anchorId="417E819B" wp14:editId="1FCCE3D1">
            <wp:extent cx="5731510" cy="2656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8B48" w14:textId="2CD8F9B1" w:rsidR="00BF262C" w:rsidRDefault="00BF262C" w:rsidP="00BF262C">
      <w:pPr>
        <w:jc w:val="center"/>
      </w:pPr>
      <w:r>
        <w:t>Figure PtB3</w:t>
      </w:r>
    </w:p>
    <w:p w14:paraId="1AEFC0B0" w14:textId="77777777" w:rsidR="00BF262C" w:rsidRDefault="00BF262C" w:rsidP="00BF262C">
      <w:pPr>
        <w:jc w:val="center"/>
      </w:pPr>
    </w:p>
    <w:p w14:paraId="20D2131A" w14:textId="09CAC87B" w:rsidR="00BF262C" w:rsidRDefault="00BF262C" w:rsidP="00BF262C">
      <w:r>
        <w:t>Code:</w:t>
      </w:r>
    </w:p>
    <w:p w14:paraId="36ABBFEF" w14:textId="77777777" w:rsidR="00BF262C" w:rsidRPr="00BF262C" w:rsidRDefault="00BF262C" w:rsidP="00BF262C">
      <w:pPr>
        <w:rPr>
          <w:color w:val="FF0000"/>
        </w:rPr>
      </w:pPr>
      <w:r>
        <w:t xml:space="preserve">   </w:t>
      </w:r>
      <w:r w:rsidRPr="00BF262C">
        <w:rPr>
          <w:color w:val="FF0000"/>
        </w:rPr>
        <w:t>ADD X0, XZR, XZR     // result  = 0</w:t>
      </w:r>
    </w:p>
    <w:p w14:paraId="75EF015F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</w:t>
      </w:r>
    </w:p>
    <w:p w14:paraId="6D1499A3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>loop:</w:t>
      </w:r>
    </w:p>
    <w:p w14:paraId="4A56F36E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ANDI X3, X1, #1      // check </w:t>
      </w:r>
      <w:proofErr w:type="spellStart"/>
      <w:r w:rsidRPr="00BF262C">
        <w:rPr>
          <w:color w:val="FF0000"/>
        </w:rPr>
        <w:t>LSBit</w:t>
      </w:r>
      <w:proofErr w:type="spellEnd"/>
    </w:p>
    <w:p w14:paraId="04C5AE7D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SUBS XZR, X3, XZR    // skip addition if LSB is zero</w:t>
      </w:r>
    </w:p>
    <w:p w14:paraId="2EC397A0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B.EQ skip</w:t>
      </w:r>
    </w:p>
    <w:p w14:paraId="209CA108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ADDS XZR, X0, X2     // check unsigned overflow occurs</w:t>
      </w:r>
    </w:p>
    <w:p w14:paraId="33DA6375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B.HS error           // out of limit if carry set</w:t>
      </w:r>
    </w:p>
    <w:p w14:paraId="5C265825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ADDS X0, X0, X2      // result = result + multiplicand</w:t>
      </w:r>
    </w:p>
    <w:p w14:paraId="461058B6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>skip:</w:t>
      </w:r>
    </w:p>
    <w:p w14:paraId="7C280CB7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SUBS XZR, X1, XZR    // check multiplier</w:t>
      </w:r>
    </w:p>
    <w:p w14:paraId="277CB714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B.EQ done            // exit if multiplier is zero</w:t>
      </w:r>
    </w:p>
    <w:p w14:paraId="768831A2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LSR X1, X1, #1       // shift multiplier to the right by 1-bit </w:t>
      </w:r>
    </w:p>
    <w:p w14:paraId="61E51CF8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 xml:space="preserve">   LSL X2, X2, #1       // shift multiplicand to the left by 1-bit</w:t>
      </w:r>
    </w:p>
    <w:p w14:paraId="2D953F85" w14:textId="77777777" w:rsidR="00BF262C" w:rsidRPr="00795520" w:rsidRDefault="00BF262C" w:rsidP="00BF262C">
      <w:pPr>
        <w:rPr>
          <w:color w:val="FF0000"/>
          <w:lang w:val="es-ES_tradnl"/>
        </w:rPr>
      </w:pPr>
      <w:r w:rsidRPr="00BF262C">
        <w:rPr>
          <w:color w:val="FF0000"/>
        </w:rPr>
        <w:t xml:space="preserve">   </w:t>
      </w:r>
      <w:r w:rsidRPr="00795520">
        <w:rPr>
          <w:color w:val="FF0000"/>
          <w:lang w:val="es-ES_tradnl"/>
        </w:rPr>
        <w:t xml:space="preserve">B </w:t>
      </w:r>
      <w:proofErr w:type="spellStart"/>
      <w:r w:rsidRPr="00795520">
        <w:rPr>
          <w:color w:val="FF0000"/>
          <w:lang w:val="es-ES_tradnl"/>
        </w:rPr>
        <w:t>loop</w:t>
      </w:r>
      <w:proofErr w:type="spellEnd"/>
    </w:p>
    <w:p w14:paraId="51B29A98" w14:textId="77777777" w:rsidR="00BF262C" w:rsidRPr="00795520" w:rsidRDefault="00BF262C" w:rsidP="00BF262C">
      <w:pPr>
        <w:rPr>
          <w:color w:val="FF0000"/>
          <w:lang w:val="es-ES_tradnl"/>
        </w:rPr>
      </w:pPr>
      <w:r w:rsidRPr="00795520">
        <w:rPr>
          <w:color w:val="FF0000"/>
          <w:lang w:val="es-ES_tradnl"/>
        </w:rPr>
        <w:t>error:</w:t>
      </w:r>
    </w:p>
    <w:p w14:paraId="4BE1ABC9" w14:textId="77777777" w:rsidR="00BF262C" w:rsidRPr="00795520" w:rsidRDefault="00BF262C" w:rsidP="00BF262C">
      <w:pPr>
        <w:rPr>
          <w:color w:val="FF0000"/>
          <w:lang w:val="es-ES_tradnl"/>
        </w:rPr>
      </w:pPr>
      <w:r w:rsidRPr="00795520">
        <w:rPr>
          <w:color w:val="FF0000"/>
          <w:lang w:val="es-ES_tradnl"/>
        </w:rPr>
        <w:t xml:space="preserve">   SUBI X0, XZR, #1     // </w:t>
      </w:r>
      <w:proofErr w:type="spellStart"/>
      <w:r w:rsidRPr="00795520">
        <w:rPr>
          <w:color w:val="FF0000"/>
          <w:lang w:val="es-ES_tradnl"/>
        </w:rPr>
        <w:t>result</w:t>
      </w:r>
      <w:proofErr w:type="spellEnd"/>
      <w:r w:rsidRPr="00795520">
        <w:rPr>
          <w:color w:val="FF0000"/>
          <w:lang w:val="es-ES_tradnl"/>
        </w:rPr>
        <w:t xml:space="preserve"> = -1</w:t>
      </w:r>
    </w:p>
    <w:p w14:paraId="2B880D72" w14:textId="77777777" w:rsidR="00BF262C" w:rsidRPr="00BF262C" w:rsidRDefault="00BF262C" w:rsidP="00BF262C">
      <w:pPr>
        <w:rPr>
          <w:color w:val="FF0000"/>
        </w:rPr>
      </w:pPr>
      <w:r w:rsidRPr="00BF262C">
        <w:rPr>
          <w:color w:val="FF0000"/>
        </w:rPr>
        <w:t>done:</w:t>
      </w:r>
    </w:p>
    <w:p w14:paraId="4379CFA1" w14:textId="7ABFDB0D" w:rsidR="00BF262C" w:rsidRDefault="00BF262C" w:rsidP="00BF262C">
      <w:r>
        <w:t xml:space="preserve">   </w:t>
      </w:r>
    </w:p>
    <w:p w14:paraId="2D438DFD" w14:textId="13AAFDF3" w:rsidR="00BF262C" w:rsidRDefault="00BF262C" w:rsidP="00BF262C"/>
    <w:p w14:paraId="56E626E5" w14:textId="77777777" w:rsidR="00B556D6" w:rsidRDefault="00B556D6">
      <w:r>
        <w:br w:type="page"/>
      </w:r>
    </w:p>
    <w:p w14:paraId="21DD215B" w14:textId="33DD9692" w:rsidR="00BF262C" w:rsidRDefault="00BF262C" w:rsidP="00BF262C">
      <w:r>
        <w:lastRenderedPageBreak/>
        <w:t>Part C</w:t>
      </w:r>
    </w:p>
    <w:p w14:paraId="38AA8608" w14:textId="3B2A5F5F" w:rsidR="00BF262C" w:rsidRDefault="00BF262C" w:rsidP="00BF262C">
      <w:r w:rsidRPr="00BF262C">
        <w:t>Multiplying two eight-bit numbers with the add and shift algorithm. The product should be 16 bits.</w:t>
      </w:r>
    </w:p>
    <w:p w14:paraId="63998B1D" w14:textId="147ABBF1" w:rsidR="00BF262C" w:rsidRDefault="00BF262C" w:rsidP="00BF262C"/>
    <w:p w14:paraId="6B234CE2" w14:textId="16AD3770" w:rsidR="00BF262C" w:rsidRDefault="00BF262C" w:rsidP="00BF262C">
      <w:pPr>
        <w:pStyle w:val="ListParagraph"/>
        <w:numPr>
          <w:ilvl w:val="0"/>
          <w:numId w:val="3"/>
        </w:numPr>
      </w:pPr>
      <w:r>
        <w:t xml:space="preserve">Test with 0xff &amp; 0xff and print screen at the end. Label it PtC1. What was the answer? </w:t>
      </w:r>
      <w:r w:rsidR="009D2E9B">
        <w:t>0xFF E1</w:t>
      </w:r>
    </w:p>
    <w:p w14:paraId="0E3491D7" w14:textId="35559031" w:rsidR="009D2E9B" w:rsidRDefault="009D2E9B" w:rsidP="009D2E9B">
      <w:pPr>
        <w:pStyle w:val="ListParagraph"/>
        <w:ind w:left="142"/>
      </w:pPr>
      <w:r>
        <w:rPr>
          <w:noProof/>
        </w:rPr>
        <w:drawing>
          <wp:inline distT="0" distB="0" distL="0" distR="0" wp14:anchorId="54DE7DFD" wp14:editId="67477FE2">
            <wp:extent cx="5731510" cy="4664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683" w14:textId="63569C31" w:rsidR="009D2E9B" w:rsidRDefault="009D2E9B" w:rsidP="009D2E9B">
      <w:pPr>
        <w:pStyle w:val="ListParagraph"/>
        <w:ind w:left="142"/>
        <w:jc w:val="center"/>
      </w:pPr>
      <w:r>
        <w:t>Figure PtC1</w:t>
      </w:r>
    </w:p>
    <w:p w14:paraId="0CB2E0DD" w14:textId="5E0B341E" w:rsidR="00B556D6" w:rsidRDefault="00B556D6">
      <w:r>
        <w:br w:type="page"/>
      </w:r>
    </w:p>
    <w:p w14:paraId="6EDB5BD5" w14:textId="77777777" w:rsidR="009D2E9B" w:rsidRDefault="009D2E9B" w:rsidP="009D2E9B">
      <w:pPr>
        <w:pStyle w:val="ListParagraph"/>
        <w:ind w:left="142"/>
        <w:jc w:val="center"/>
      </w:pPr>
    </w:p>
    <w:p w14:paraId="44495BE2" w14:textId="118FE4F1" w:rsidR="00BF262C" w:rsidRPr="00B556D6" w:rsidRDefault="00BF262C" w:rsidP="00BF262C">
      <w:pPr>
        <w:pStyle w:val="ListParagraph"/>
        <w:numPr>
          <w:ilvl w:val="0"/>
          <w:numId w:val="3"/>
        </w:numPr>
      </w:pPr>
      <w:r w:rsidRPr="00B556D6">
        <w:t xml:space="preserve">Test with 0x78 &amp; 0x39 and print screen at the end. Label it PtC2. What was the answer? </w:t>
      </w:r>
      <w:r w:rsidR="009D2E9B" w:rsidRPr="00B556D6">
        <w:t>0x1A B8</w:t>
      </w:r>
    </w:p>
    <w:p w14:paraId="73166FEF" w14:textId="73B4F2CB" w:rsidR="009D2E9B" w:rsidRDefault="009D2E9B" w:rsidP="009D2E9B">
      <w:pPr>
        <w:ind w:left="360"/>
      </w:pPr>
      <w:r>
        <w:rPr>
          <w:noProof/>
        </w:rPr>
        <w:drawing>
          <wp:inline distT="0" distB="0" distL="0" distR="0" wp14:anchorId="795C881D" wp14:editId="075F726A">
            <wp:extent cx="5731510" cy="4745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4EFA" w14:textId="1C9D55BE" w:rsidR="009D2E9B" w:rsidRDefault="009D2E9B" w:rsidP="009D2E9B">
      <w:pPr>
        <w:ind w:left="360"/>
        <w:jc w:val="center"/>
        <w:rPr>
          <w:ins w:id="0" w:author="Gaurav Gupta" w:date="2021-05-04T02:38:00Z"/>
        </w:rPr>
      </w:pPr>
      <w:r>
        <w:t>Figure PtC2</w:t>
      </w:r>
    </w:p>
    <w:p w14:paraId="5AEF26D3" w14:textId="705EDAA9" w:rsidR="00B556D6" w:rsidRDefault="00B556D6">
      <w:r>
        <w:br w:type="page"/>
      </w:r>
    </w:p>
    <w:p w14:paraId="01F76EF9" w14:textId="77777777" w:rsidR="009D2E9B" w:rsidRPr="009D2E9B" w:rsidRDefault="009D2E9B" w:rsidP="009D2E9B">
      <w:pPr>
        <w:ind w:left="360"/>
        <w:jc w:val="center"/>
      </w:pPr>
    </w:p>
    <w:p w14:paraId="4388CF50" w14:textId="27005E88" w:rsidR="00BF262C" w:rsidRDefault="00BF262C" w:rsidP="00BF262C">
      <w:pPr>
        <w:pStyle w:val="ListParagraph"/>
        <w:numPr>
          <w:ilvl w:val="0"/>
          <w:numId w:val="3"/>
        </w:numPr>
      </w:pPr>
      <w:r>
        <w:t>Test with 0x14 &amp; 0x5 and print screen at the end. Label it PtC3. What was the answer?</w:t>
      </w:r>
      <w:ins w:id="1" w:author="Gaurav Gupta" w:date="2021-05-04T02:39:00Z">
        <w:r w:rsidR="009D2E9B">
          <w:t xml:space="preserve"> </w:t>
        </w:r>
      </w:ins>
      <w:r w:rsidR="009D2E9B">
        <w:t>0x00 64</w:t>
      </w:r>
    </w:p>
    <w:p w14:paraId="54374B84" w14:textId="77777777" w:rsidR="009D2E9B" w:rsidRDefault="009D2E9B" w:rsidP="009D2E9B">
      <w:pPr>
        <w:pStyle w:val="ListParagraph"/>
        <w:ind w:left="1080"/>
      </w:pPr>
    </w:p>
    <w:p w14:paraId="7F8756FA" w14:textId="5C2F467F" w:rsidR="00BF262C" w:rsidRDefault="00BF262C" w:rsidP="00BF262C">
      <w:pPr>
        <w:ind w:left="360"/>
      </w:pPr>
    </w:p>
    <w:p w14:paraId="1CB05167" w14:textId="5DE5B5CD" w:rsidR="009D2E9B" w:rsidRDefault="009D2E9B" w:rsidP="00BF262C">
      <w:pPr>
        <w:ind w:left="360"/>
      </w:pPr>
      <w:r>
        <w:rPr>
          <w:noProof/>
        </w:rPr>
        <w:drawing>
          <wp:inline distT="0" distB="0" distL="0" distR="0" wp14:anchorId="181E017F" wp14:editId="313F211A">
            <wp:extent cx="5731510" cy="4695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5260" w14:textId="1C8D50C4" w:rsidR="009D2E9B" w:rsidRDefault="009D2E9B" w:rsidP="009D2E9B">
      <w:pPr>
        <w:ind w:left="360"/>
        <w:jc w:val="center"/>
      </w:pPr>
      <w:r>
        <w:t>Figure PtC3</w:t>
      </w:r>
    </w:p>
    <w:p w14:paraId="746020F4" w14:textId="77777777" w:rsidR="009D2E9B" w:rsidRPr="009D2E9B" w:rsidRDefault="009D2E9B" w:rsidP="009D2E9B">
      <w:pPr>
        <w:ind w:left="360"/>
        <w:jc w:val="center"/>
      </w:pPr>
    </w:p>
    <w:p w14:paraId="31E75BE6" w14:textId="77777777" w:rsidR="00B556D6" w:rsidRDefault="00B556D6">
      <w:r>
        <w:br w:type="page"/>
      </w:r>
    </w:p>
    <w:p w14:paraId="3A934F04" w14:textId="0C68F764" w:rsidR="00BF262C" w:rsidRDefault="00835EB3" w:rsidP="00BF262C">
      <w:pPr>
        <w:ind w:left="360"/>
      </w:pPr>
      <w:r>
        <w:lastRenderedPageBreak/>
        <w:t>Code:</w:t>
      </w:r>
    </w:p>
    <w:p w14:paraId="02807488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LDA #$14</w:t>
      </w:r>
    </w:p>
    <w:p w14:paraId="15033A02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STA $701</w:t>
      </w:r>
      <w:r w:rsidRPr="00835EB3">
        <w:rPr>
          <w:color w:val="FF0000"/>
        </w:rPr>
        <w:tab/>
        <w:t>; multiplicand</w:t>
      </w:r>
    </w:p>
    <w:p w14:paraId="37D525D6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LDX #$5</w:t>
      </w:r>
    </w:p>
    <w:p w14:paraId="07195BB0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STX $702</w:t>
      </w:r>
      <w:r w:rsidRPr="00835EB3">
        <w:rPr>
          <w:color w:val="FF0000"/>
        </w:rPr>
        <w:tab/>
        <w:t>; multiplier</w:t>
      </w:r>
    </w:p>
    <w:p w14:paraId="72DF135A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LDA #0</w:t>
      </w:r>
    </w:p>
    <w:p w14:paraId="72F6482C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STA $700</w:t>
      </w:r>
      <w:r w:rsidRPr="00835EB3">
        <w:rPr>
          <w:color w:val="FF0000"/>
        </w:rPr>
        <w:tab/>
        <w:t>; 16-bit for multiplicand shift operation</w:t>
      </w:r>
    </w:p>
    <w:p w14:paraId="6D3BB026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STA $703</w:t>
      </w:r>
      <w:r w:rsidRPr="00835EB3">
        <w:rPr>
          <w:color w:val="FF0000"/>
        </w:rPr>
        <w:tab/>
        <w:t>; result 16-bit big endian</w:t>
      </w:r>
      <w:r w:rsidRPr="00835EB3">
        <w:rPr>
          <w:color w:val="FF0000"/>
        </w:rPr>
        <w:tab/>
      </w:r>
    </w:p>
    <w:p w14:paraId="25E19EDD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STA $704</w:t>
      </w:r>
      <w:r w:rsidRPr="00835EB3">
        <w:rPr>
          <w:color w:val="FF0000"/>
        </w:rPr>
        <w:tab/>
        <w:t>; result = 0</w:t>
      </w:r>
    </w:p>
    <w:p w14:paraId="5B983DE7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>loop:</w:t>
      </w:r>
    </w:p>
    <w:p w14:paraId="7A8BBAE7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CLC</w:t>
      </w:r>
    </w:p>
    <w:p w14:paraId="5D8E3703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ROR $702</w:t>
      </w:r>
      <w:r w:rsidRPr="00835EB3">
        <w:rPr>
          <w:color w:val="FF0000"/>
        </w:rPr>
        <w:tab/>
        <w:t>; shift multiplier to the right by 1-bit</w:t>
      </w:r>
    </w:p>
    <w:p w14:paraId="33E15B1D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BCC skip</w:t>
      </w:r>
      <w:r w:rsidRPr="00835EB3">
        <w:rPr>
          <w:color w:val="FF0000"/>
        </w:rPr>
        <w:tab/>
        <w:t>; skip addition if carry bit is zero</w:t>
      </w:r>
    </w:p>
    <w:p w14:paraId="67712606" w14:textId="77777777" w:rsidR="00835EB3" w:rsidRPr="00835EB3" w:rsidRDefault="00835EB3" w:rsidP="00835EB3">
      <w:pPr>
        <w:ind w:left="360"/>
        <w:rPr>
          <w:color w:val="FF0000"/>
        </w:rPr>
      </w:pPr>
    </w:p>
    <w:p w14:paraId="7ACCA0BF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CLC</w:t>
      </w:r>
    </w:p>
    <w:p w14:paraId="173FC729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LDA $704</w:t>
      </w:r>
    </w:p>
    <w:p w14:paraId="04C82878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ADC $701</w:t>
      </w:r>
    </w:p>
    <w:p w14:paraId="0DC53C65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STA $704</w:t>
      </w:r>
      <w:r w:rsidRPr="00835EB3">
        <w:rPr>
          <w:color w:val="FF0000"/>
        </w:rPr>
        <w:tab/>
        <w:t>; add low byte</w:t>
      </w:r>
    </w:p>
    <w:p w14:paraId="62AA9607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>extend:</w:t>
      </w:r>
    </w:p>
    <w:p w14:paraId="454A723E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LDA $703</w:t>
      </w:r>
    </w:p>
    <w:p w14:paraId="540D9D59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ADC $700</w:t>
      </w:r>
      <w:r w:rsidRPr="00835EB3">
        <w:rPr>
          <w:color w:val="FF0000"/>
        </w:rPr>
        <w:tab/>
      </w:r>
      <w:r w:rsidRPr="00835EB3">
        <w:rPr>
          <w:color w:val="FF0000"/>
        </w:rPr>
        <w:tab/>
      </w:r>
    </w:p>
    <w:p w14:paraId="295A3D98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STA $703</w:t>
      </w:r>
      <w:r w:rsidRPr="00835EB3">
        <w:rPr>
          <w:color w:val="FF0000"/>
        </w:rPr>
        <w:tab/>
        <w:t>; add high byte</w:t>
      </w:r>
    </w:p>
    <w:p w14:paraId="05F9B708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BCS error</w:t>
      </w:r>
    </w:p>
    <w:p w14:paraId="57EF53F8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>skip:</w:t>
      </w:r>
      <w:r w:rsidRPr="00835EB3">
        <w:rPr>
          <w:color w:val="FF0000"/>
        </w:rPr>
        <w:tab/>
      </w:r>
    </w:p>
    <w:p w14:paraId="1375356D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LDA $702</w:t>
      </w:r>
      <w:r w:rsidRPr="00835EB3">
        <w:rPr>
          <w:color w:val="FF0000"/>
        </w:rPr>
        <w:tab/>
        <w:t>; check multiplier</w:t>
      </w:r>
    </w:p>
    <w:p w14:paraId="128F5265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BEQ done</w:t>
      </w:r>
      <w:r w:rsidRPr="00835EB3">
        <w:rPr>
          <w:color w:val="FF0000"/>
        </w:rPr>
        <w:tab/>
        <w:t>; exit if multiplier is zero</w:t>
      </w:r>
    </w:p>
    <w:p w14:paraId="1F589E39" w14:textId="77777777" w:rsidR="00835EB3" w:rsidRPr="00835EB3" w:rsidRDefault="00835EB3" w:rsidP="00835EB3">
      <w:pPr>
        <w:ind w:left="360"/>
        <w:rPr>
          <w:color w:val="FF0000"/>
        </w:rPr>
      </w:pPr>
    </w:p>
    <w:p w14:paraId="25BAA6A8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CLC</w:t>
      </w:r>
    </w:p>
    <w:p w14:paraId="04984C7B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ROL $701</w:t>
      </w:r>
      <w:r w:rsidRPr="00835EB3">
        <w:rPr>
          <w:color w:val="FF0000"/>
        </w:rPr>
        <w:tab/>
        <w:t>; shift multiplicand to the left by 1-bit</w:t>
      </w:r>
    </w:p>
    <w:p w14:paraId="61BACF2B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ROL $700</w:t>
      </w:r>
      <w:r w:rsidRPr="00835EB3">
        <w:rPr>
          <w:color w:val="FF0000"/>
        </w:rPr>
        <w:tab/>
        <w:t>; Bit 7 overflow into carry bit, if bit 7 is moved into Bit 0 of previous memory</w:t>
      </w:r>
    </w:p>
    <w:p w14:paraId="56AA7F35" w14:textId="77777777" w:rsidR="00835EB3" w:rsidRPr="00795520" w:rsidRDefault="00835EB3" w:rsidP="00835EB3">
      <w:pPr>
        <w:ind w:left="360"/>
        <w:rPr>
          <w:color w:val="FF0000"/>
          <w:lang w:val="es-ES_tradnl"/>
        </w:rPr>
      </w:pPr>
      <w:r w:rsidRPr="00835EB3">
        <w:rPr>
          <w:color w:val="FF0000"/>
        </w:rPr>
        <w:tab/>
      </w:r>
      <w:r w:rsidRPr="00795520">
        <w:rPr>
          <w:color w:val="FF0000"/>
          <w:lang w:val="es-ES_tradnl"/>
        </w:rPr>
        <w:t>BCS error</w:t>
      </w:r>
    </w:p>
    <w:p w14:paraId="65DF053E" w14:textId="77777777" w:rsidR="00835EB3" w:rsidRPr="00795520" w:rsidRDefault="00835EB3" w:rsidP="00835EB3">
      <w:pPr>
        <w:ind w:left="360"/>
        <w:rPr>
          <w:color w:val="FF0000"/>
          <w:lang w:val="es-ES_tradnl"/>
        </w:rPr>
      </w:pPr>
      <w:r w:rsidRPr="00795520">
        <w:rPr>
          <w:color w:val="FF0000"/>
          <w:lang w:val="es-ES_tradnl"/>
        </w:rPr>
        <w:tab/>
        <w:t xml:space="preserve">JMP </w:t>
      </w:r>
      <w:proofErr w:type="spellStart"/>
      <w:r w:rsidRPr="00795520">
        <w:rPr>
          <w:color w:val="FF0000"/>
          <w:lang w:val="es-ES_tradnl"/>
        </w:rPr>
        <w:t>loop</w:t>
      </w:r>
      <w:proofErr w:type="spellEnd"/>
    </w:p>
    <w:p w14:paraId="37D9186E" w14:textId="77777777" w:rsidR="00835EB3" w:rsidRPr="00795520" w:rsidRDefault="00835EB3" w:rsidP="00835EB3">
      <w:pPr>
        <w:ind w:left="360"/>
        <w:rPr>
          <w:color w:val="FF0000"/>
          <w:lang w:val="es-ES_tradnl"/>
        </w:rPr>
      </w:pPr>
      <w:r w:rsidRPr="00795520">
        <w:rPr>
          <w:color w:val="FF0000"/>
          <w:lang w:val="es-ES_tradnl"/>
        </w:rPr>
        <w:t>error:</w:t>
      </w:r>
    </w:p>
    <w:p w14:paraId="1E8B05EF" w14:textId="77777777" w:rsidR="00835EB3" w:rsidRPr="00795520" w:rsidRDefault="00835EB3" w:rsidP="00835EB3">
      <w:pPr>
        <w:ind w:left="360"/>
        <w:rPr>
          <w:color w:val="FF0000"/>
          <w:lang w:val="es-ES_tradnl"/>
        </w:rPr>
      </w:pPr>
      <w:r w:rsidRPr="00795520">
        <w:rPr>
          <w:color w:val="FF0000"/>
          <w:lang w:val="es-ES_tradnl"/>
        </w:rPr>
        <w:tab/>
      </w:r>
    </w:p>
    <w:p w14:paraId="566F70B9" w14:textId="77777777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>done:</w:t>
      </w:r>
    </w:p>
    <w:p w14:paraId="18833A9E" w14:textId="0C444D51" w:rsidR="00835EB3" w:rsidRPr="00835EB3" w:rsidRDefault="00835EB3" w:rsidP="00835EB3">
      <w:pPr>
        <w:ind w:left="360"/>
        <w:rPr>
          <w:color w:val="FF0000"/>
        </w:rPr>
      </w:pPr>
      <w:r w:rsidRPr="00835EB3">
        <w:rPr>
          <w:color w:val="FF0000"/>
        </w:rPr>
        <w:tab/>
        <w:t>BRK</w:t>
      </w:r>
    </w:p>
    <w:sectPr w:rsidR="00835EB3" w:rsidRPr="0083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F19D6"/>
    <w:multiLevelType w:val="hybridMultilevel"/>
    <w:tmpl w:val="F2BE133E"/>
    <w:lvl w:ilvl="0" w:tplc="9B1883E8">
      <w:start w:val="1"/>
      <w:numFmt w:val="lowerRoman"/>
      <w:lvlText w:val="%1."/>
      <w:lvlJc w:val="left"/>
      <w:pPr>
        <w:ind w:left="1080" w:hanging="72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B7AF0"/>
    <w:multiLevelType w:val="hybridMultilevel"/>
    <w:tmpl w:val="D842FBD8"/>
    <w:lvl w:ilvl="0" w:tplc="E174C6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11843"/>
    <w:multiLevelType w:val="hybridMultilevel"/>
    <w:tmpl w:val="8B3AB92A"/>
    <w:lvl w:ilvl="0" w:tplc="D8665C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urav Gupta">
    <w15:presenceInfo w15:providerId="Windows Live" w15:userId="7e2a32b8b61c2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8"/>
    <w:rsid w:val="00447A16"/>
    <w:rsid w:val="00795520"/>
    <w:rsid w:val="007E07F8"/>
    <w:rsid w:val="00835EB3"/>
    <w:rsid w:val="00931027"/>
    <w:rsid w:val="009D2E9B"/>
    <w:rsid w:val="00B556D6"/>
    <w:rsid w:val="00B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B820"/>
  <w15:chartTrackingRefBased/>
  <w15:docId w15:val="{A7777F7D-CF0C-44B8-B134-D763623A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E1F916-8065-44A4-9E81-EEC0691D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Sitthiphol Yuwanaboon</cp:lastModifiedBy>
  <cp:revision>2</cp:revision>
  <dcterms:created xsi:type="dcterms:W3CDTF">2021-05-04T16:45:00Z</dcterms:created>
  <dcterms:modified xsi:type="dcterms:W3CDTF">2021-05-04T16:45:00Z</dcterms:modified>
</cp:coreProperties>
</file>